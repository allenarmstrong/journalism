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A5A32" w14:textId="77777777" w:rsidR="00053C74" w:rsidRDefault="0067235F" w:rsidP="006D0DFC">
      <w:pPr>
        <w:jc w:val="center"/>
        <w:rPr>
          <w:b/>
        </w:rPr>
      </w:pPr>
      <w:r w:rsidRPr="006D0DFC">
        <w:rPr>
          <w:b/>
        </w:rPr>
        <w:t xml:space="preserve">FEATURE </w:t>
      </w:r>
      <w:r w:rsidR="00D12478" w:rsidRPr="006D0DFC">
        <w:rPr>
          <w:b/>
        </w:rPr>
        <w:t>REPORTER’S NOTEBOOK</w:t>
      </w:r>
    </w:p>
    <w:p w14:paraId="7DC2ED3A" w14:textId="77777777" w:rsidR="00F402BA" w:rsidRPr="00F402BA" w:rsidRDefault="00F402BA" w:rsidP="00F402BA">
      <w:r w:rsidRPr="000E1D24">
        <w:t xml:space="preserve">You will use </w:t>
      </w:r>
      <w:r>
        <w:t>this document for Lessons 3.01, 3.02, 3.04, and 3</w:t>
      </w:r>
      <w:r w:rsidRPr="000E1D24">
        <w:t>.05. Please save it to your computer so you can add your work with each lesson.</w:t>
      </w:r>
    </w:p>
    <w:p w14:paraId="3A13CBB2" w14:textId="77777777" w:rsidR="00D12478" w:rsidRPr="00F402BA" w:rsidRDefault="00D12478" w:rsidP="006D0DFC">
      <w:pPr>
        <w:rPr>
          <w:b/>
        </w:rPr>
      </w:pPr>
    </w:p>
    <w:p w14:paraId="247A4ECC" w14:textId="562D6284" w:rsidR="00D12478" w:rsidRPr="00F402BA" w:rsidRDefault="0067235F" w:rsidP="0067235F">
      <w:pPr>
        <w:jc w:val="center"/>
        <w:rPr>
          <w:b/>
        </w:rPr>
      </w:pPr>
      <w:r w:rsidRPr="00F402BA">
        <w:rPr>
          <w:b/>
        </w:rPr>
        <w:t xml:space="preserve">PART </w:t>
      </w:r>
      <w:r w:rsidR="002654B3">
        <w:rPr>
          <w:b/>
        </w:rPr>
        <w:t xml:space="preserve">ONE – Lesson 03.01 </w:t>
      </w:r>
    </w:p>
    <w:p w14:paraId="032DA781" w14:textId="068674AA" w:rsidR="0067235F" w:rsidRPr="00F402BA" w:rsidRDefault="0067235F" w:rsidP="0067235F">
      <w:pPr>
        <w:pStyle w:val="NormalWeb"/>
        <w:rPr>
          <w:rFonts w:asciiTheme="minorHAnsi" w:hAnsiTheme="minorHAnsi"/>
          <w:sz w:val="22"/>
          <w:szCs w:val="22"/>
        </w:rPr>
      </w:pPr>
      <w:del w:id="0" w:author="Monica Judd" w:date="2014-12-10T13:55:00Z">
        <w:r w:rsidRPr="00F402BA" w:rsidDel="000F6C38">
          <w:rPr>
            <w:rFonts w:asciiTheme="minorHAnsi" w:hAnsiTheme="minorHAnsi"/>
            <w:sz w:val="22"/>
            <w:szCs w:val="22"/>
          </w:rPr>
          <w:delText>For this assessment, you</w:delText>
        </w:r>
      </w:del>
      <w:ins w:id="1" w:author="Monica Judd" w:date="2014-12-10T13:55:00Z">
        <w:r w:rsidR="000F6C38">
          <w:rPr>
            <w:rFonts w:asciiTheme="minorHAnsi" w:hAnsiTheme="minorHAnsi"/>
            <w:sz w:val="22"/>
            <w:szCs w:val="22"/>
          </w:rPr>
          <w:t>You</w:t>
        </w:r>
      </w:ins>
      <w:r w:rsidRPr="00F402BA">
        <w:rPr>
          <w:rFonts w:asciiTheme="minorHAnsi" w:hAnsiTheme="minorHAnsi"/>
          <w:sz w:val="22"/>
          <w:szCs w:val="22"/>
        </w:rPr>
        <w:t xml:space="preserve"> must choose a topic for a feature story that you will write over the next few lessons. Your topic options are listed here. Please pick the </w:t>
      </w:r>
      <w:r w:rsidRPr="00F402BA">
        <w:rPr>
          <w:rFonts w:asciiTheme="minorHAnsi" w:hAnsiTheme="minorHAnsi"/>
          <w:b/>
          <w:sz w:val="22"/>
          <w:szCs w:val="22"/>
        </w:rPr>
        <w:t>one</w:t>
      </w:r>
      <w:r w:rsidRPr="00F402BA">
        <w:rPr>
          <w:rFonts w:asciiTheme="minorHAnsi" w:hAnsiTheme="minorHAnsi"/>
          <w:sz w:val="22"/>
          <w:szCs w:val="22"/>
        </w:rPr>
        <w:t xml:space="preserve"> that interests you the most:</w:t>
      </w:r>
    </w:p>
    <w:p w14:paraId="097FA69B" w14:textId="77777777" w:rsidR="00DB137E" w:rsidRPr="00F402BA" w:rsidRDefault="00DB137E" w:rsidP="00DB137E">
      <w:pPr>
        <w:numPr>
          <w:ilvl w:val="0"/>
          <w:numId w:val="8"/>
        </w:numPr>
        <w:spacing w:before="100" w:beforeAutospacing="1" w:after="100" w:afterAutospacing="1" w:line="240" w:lineRule="auto"/>
        <w:rPr>
          <w:rFonts w:eastAsia="Times New Roman"/>
          <w:color w:val="000000"/>
        </w:rPr>
      </w:pPr>
      <w:r w:rsidRPr="006D0DFC">
        <w:rPr>
          <w:rFonts w:eastAsia="Times New Roman"/>
          <w:b/>
          <w:color w:val="000000"/>
        </w:rPr>
        <w:t>Gender Bias in the Media</w:t>
      </w:r>
      <w:r w:rsidRPr="00F402BA">
        <w:rPr>
          <w:rFonts w:eastAsia="Times New Roman"/>
          <w:color w:val="000000"/>
        </w:rPr>
        <w:t xml:space="preserve"> – For example, do males or females get an unfair advantage in jobs in the media? Look at leadership positions, appearance requirements, equal pay, etc. There are many other ways to explore this topic, as well! </w:t>
      </w:r>
    </w:p>
    <w:p w14:paraId="01273845" w14:textId="77777777" w:rsidR="00DB137E" w:rsidRPr="00F402BA" w:rsidRDefault="00DB137E" w:rsidP="00DB137E">
      <w:pPr>
        <w:numPr>
          <w:ilvl w:val="0"/>
          <w:numId w:val="8"/>
        </w:numPr>
        <w:spacing w:before="100" w:beforeAutospacing="1" w:after="100" w:afterAutospacing="1" w:line="240" w:lineRule="auto"/>
        <w:rPr>
          <w:rFonts w:eastAsia="Times New Roman"/>
          <w:color w:val="000000"/>
        </w:rPr>
      </w:pPr>
      <w:r w:rsidRPr="006D0DFC">
        <w:rPr>
          <w:rFonts w:eastAsia="Times New Roman"/>
          <w:b/>
          <w:color w:val="000000"/>
        </w:rPr>
        <w:t>Controversies in Sports</w:t>
      </w:r>
      <w:r w:rsidRPr="00F402BA">
        <w:rPr>
          <w:rFonts w:eastAsia="Times New Roman"/>
          <w:color w:val="000000"/>
        </w:rPr>
        <w:t xml:space="preserve"> – For example, when do rule book interpretations interfere with the outcome of a game? Look at debated wins and losses, etc. There are many other ways to explore this topic, as well!</w:t>
      </w:r>
    </w:p>
    <w:p w14:paraId="58A65CC3" w14:textId="77777777" w:rsidR="00DB137E" w:rsidRPr="00F402BA" w:rsidRDefault="00DB137E" w:rsidP="00DB137E">
      <w:pPr>
        <w:numPr>
          <w:ilvl w:val="0"/>
          <w:numId w:val="8"/>
        </w:numPr>
        <w:spacing w:before="100" w:beforeAutospacing="1" w:after="100" w:afterAutospacing="1" w:line="240" w:lineRule="auto"/>
        <w:rPr>
          <w:rFonts w:eastAsia="Times New Roman"/>
          <w:color w:val="000000"/>
        </w:rPr>
      </w:pPr>
      <w:r w:rsidRPr="006D0DFC">
        <w:rPr>
          <w:rFonts w:eastAsia="Times New Roman"/>
          <w:b/>
          <w:color w:val="000000"/>
        </w:rPr>
        <w:t>Generational Differences</w:t>
      </w:r>
      <w:r w:rsidRPr="00F402BA">
        <w:rPr>
          <w:rFonts w:eastAsia="Times New Roman"/>
          <w:color w:val="000000"/>
        </w:rPr>
        <w:t xml:space="preserve"> – For example, is there a generational divide when it comes to the adoption of new technology? Look at games, social media, workplace technology, etc. There are many other ways to explore this topic, as well! </w:t>
      </w:r>
    </w:p>
    <w:p w14:paraId="01418E26" w14:textId="77777777" w:rsidR="0067235F" w:rsidRPr="00F402BA" w:rsidRDefault="0067235F" w:rsidP="00DB137E">
      <w:pPr>
        <w:spacing w:before="100" w:beforeAutospacing="1" w:after="100" w:afterAutospacing="1" w:line="240" w:lineRule="auto"/>
        <w:rPr>
          <w:rFonts w:eastAsia="Times New Roman"/>
          <w:color w:val="000000"/>
        </w:rPr>
      </w:pPr>
      <w:r w:rsidRPr="00F402BA">
        <w:rPr>
          <w:rFonts w:eastAsia="Times New Roman"/>
          <w:color w:val="000000"/>
        </w:rPr>
        <w:t xml:space="preserve">Remember, you will be writing a feature story using one of these topics. This means you will have to find a </w:t>
      </w:r>
      <w:r w:rsidR="00F402BA" w:rsidRPr="00F402BA">
        <w:rPr>
          <w:rFonts w:eastAsia="Times New Roman"/>
          <w:color w:val="000000"/>
        </w:rPr>
        <w:t>human-interest</w:t>
      </w:r>
      <w:r w:rsidRPr="00F402BA">
        <w:rPr>
          <w:rFonts w:eastAsia="Times New Roman"/>
          <w:color w:val="000000"/>
        </w:rPr>
        <w:t xml:space="preserve"> subject within your topic that you can report as a narrative. </w:t>
      </w:r>
    </w:p>
    <w:p w14:paraId="4AF6EFAB" w14:textId="77777777" w:rsidR="00D12478" w:rsidRPr="00F402BA" w:rsidRDefault="0067235F" w:rsidP="00D12478">
      <w:pPr>
        <w:pStyle w:val="ListParagraph"/>
        <w:numPr>
          <w:ilvl w:val="0"/>
          <w:numId w:val="1"/>
        </w:numPr>
      </w:pPr>
      <w:r w:rsidRPr="00F402BA">
        <w:t>Which topic have you selected?</w:t>
      </w:r>
    </w:p>
    <w:p w14:paraId="7E553EDF" w14:textId="77777777" w:rsidR="00D12478" w:rsidRPr="00F402BA" w:rsidRDefault="00D12478" w:rsidP="00D12478"/>
    <w:p w14:paraId="2759EED1" w14:textId="77777777" w:rsidR="0067235F" w:rsidRPr="00F402BA" w:rsidRDefault="0067235F" w:rsidP="006D0DFC">
      <w:pPr>
        <w:pStyle w:val="ListParagraph"/>
        <w:numPr>
          <w:ilvl w:val="0"/>
          <w:numId w:val="1"/>
        </w:numPr>
      </w:pPr>
      <w:r w:rsidRPr="00F402BA">
        <w:t>In five to seven sentences, explain how you plan to turn this topic into a feature story.</w:t>
      </w:r>
      <w:r w:rsidRPr="00F402BA">
        <w:rPr>
          <w:b/>
        </w:rPr>
        <w:t xml:space="preserve"> List your resources (research sources, interviews, etc.) and answer the 5Ws and one H in your explanation. </w:t>
      </w:r>
    </w:p>
    <w:p w14:paraId="402BA0DE" w14:textId="77777777" w:rsidR="00D12478" w:rsidRPr="00F402BA" w:rsidRDefault="00D12478" w:rsidP="00D12478"/>
    <w:p w14:paraId="64C72F6D" w14:textId="161B959A" w:rsidR="00C34948" w:rsidRPr="00F402BA" w:rsidRDefault="00C34948" w:rsidP="00C34948">
      <w:pPr>
        <w:jc w:val="center"/>
        <w:rPr>
          <w:b/>
        </w:rPr>
      </w:pPr>
      <w:r w:rsidRPr="00F402BA">
        <w:rPr>
          <w:b/>
        </w:rPr>
        <w:t xml:space="preserve">PART </w:t>
      </w:r>
      <w:r w:rsidR="002654B3">
        <w:rPr>
          <w:b/>
        </w:rPr>
        <w:t>TWO – Lesson 03.02</w:t>
      </w:r>
    </w:p>
    <w:p w14:paraId="48734D14" w14:textId="1013F0C7" w:rsidR="00C34948" w:rsidRPr="00F402BA" w:rsidRDefault="00C34948" w:rsidP="00C34948">
      <w:pPr>
        <w:pStyle w:val="NormalWeb"/>
        <w:rPr>
          <w:rFonts w:asciiTheme="minorHAnsi" w:hAnsiTheme="minorHAnsi"/>
          <w:sz w:val="22"/>
          <w:szCs w:val="22"/>
        </w:rPr>
      </w:pPr>
      <w:del w:id="2" w:author="Monica Judd" w:date="2014-12-10T13:55:00Z">
        <w:r w:rsidRPr="00F402BA" w:rsidDel="000F6C38">
          <w:rPr>
            <w:rFonts w:asciiTheme="minorHAnsi" w:hAnsiTheme="minorHAnsi"/>
            <w:sz w:val="22"/>
            <w:szCs w:val="22"/>
          </w:rPr>
          <w:delText>For this assessment, you</w:delText>
        </w:r>
      </w:del>
      <w:ins w:id="3" w:author="Monica Judd" w:date="2014-12-10T13:55:00Z">
        <w:r w:rsidR="000F6C38">
          <w:rPr>
            <w:rFonts w:asciiTheme="minorHAnsi" w:hAnsiTheme="minorHAnsi"/>
            <w:sz w:val="22"/>
            <w:szCs w:val="22"/>
          </w:rPr>
          <w:t>You</w:t>
        </w:r>
      </w:ins>
      <w:r w:rsidRPr="00F402BA">
        <w:rPr>
          <w:rFonts w:asciiTheme="minorHAnsi" w:hAnsiTheme="minorHAnsi"/>
          <w:sz w:val="22"/>
          <w:szCs w:val="22"/>
        </w:rPr>
        <w:t xml:space="preserve"> must conduct your research and interviews and then write the first 250 words of your feature story. </w:t>
      </w:r>
    </w:p>
    <w:p w14:paraId="0A60C200" w14:textId="77777777" w:rsidR="00C34948" w:rsidRPr="00F402BA" w:rsidRDefault="00C34948" w:rsidP="00C34948">
      <w:pPr>
        <w:pStyle w:val="ListParagraph"/>
        <w:numPr>
          <w:ilvl w:val="0"/>
          <w:numId w:val="7"/>
        </w:numPr>
      </w:pPr>
      <w:r w:rsidRPr="00F402BA">
        <w:t xml:space="preserve">List and explain how you have used your research sources here. </w:t>
      </w:r>
    </w:p>
    <w:p w14:paraId="3CFF2349" w14:textId="77777777" w:rsidR="00C34948" w:rsidRPr="00F402BA" w:rsidRDefault="00C34948" w:rsidP="00C34948"/>
    <w:p w14:paraId="22F98495" w14:textId="5C3345DB" w:rsidR="00C34948" w:rsidRPr="00F402BA" w:rsidRDefault="00F402BA" w:rsidP="00C34948">
      <w:pPr>
        <w:pStyle w:val="ListParagraph"/>
        <w:numPr>
          <w:ilvl w:val="0"/>
          <w:numId w:val="7"/>
        </w:numPr>
      </w:pPr>
      <w:r>
        <w:t xml:space="preserve">Provide the name of your interviewee, the date of your interview, and </w:t>
      </w:r>
      <w:r w:rsidR="00C34948" w:rsidRPr="00F402BA">
        <w:t xml:space="preserve">the responses you got from your interviews here. </w:t>
      </w:r>
    </w:p>
    <w:p w14:paraId="59601288" w14:textId="77777777" w:rsidR="00C34948" w:rsidRPr="00F402BA" w:rsidRDefault="00C34948" w:rsidP="00C34948"/>
    <w:p w14:paraId="55B3D368" w14:textId="77777777" w:rsidR="00C34948" w:rsidRPr="00F402BA" w:rsidRDefault="00C34948" w:rsidP="00C34948"/>
    <w:p w14:paraId="6EC21B1D" w14:textId="77777777" w:rsidR="00C34948" w:rsidRPr="00F402BA" w:rsidRDefault="00C34948" w:rsidP="00C34948"/>
    <w:p w14:paraId="27971BAD" w14:textId="77777777" w:rsidR="00C34948" w:rsidRPr="00F402BA" w:rsidRDefault="00C34948" w:rsidP="00C34948"/>
    <w:p w14:paraId="6B0D844D" w14:textId="77777777" w:rsidR="00C34948" w:rsidRDefault="00C34948" w:rsidP="00C34948">
      <w:pPr>
        <w:pStyle w:val="ListParagraph"/>
        <w:numPr>
          <w:ilvl w:val="0"/>
          <w:numId w:val="7"/>
        </w:numPr>
      </w:pPr>
      <w:r w:rsidRPr="00F402BA">
        <w:t xml:space="preserve">Paste the first 250 words of your feature story here. </w:t>
      </w:r>
    </w:p>
    <w:p w14:paraId="0099709E" w14:textId="77777777" w:rsidR="00F402BA" w:rsidRDefault="00F402BA" w:rsidP="006D0DFC">
      <w:pPr>
        <w:ind w:left="720"/>
      </w:pPr>
    </w:p>
    <w:p w14:paraId="19820D94" w14:textId="77777777" w:rsidR="00F402BA" w:rsidRPr="00F402BA" w:rsidRDefault="00F402BA" w:rsidP="006D0DFC"/>
    <w:p w14:paraId="2D4FB8BD" w14:textId="77777777" w:rsidR="00C34948" w:rsidRPr="00F402BA" w:rsidRDefault="00C34948" w:rsidP="00C34948">
      <w:pPr>
        <w:pStyle w:val="ListParagraph"/>
      </w:pPr>
    </w:p>
    <w:p w14:paraId="666F050F" w14:textId="3B470006" w:rsidR="005B615A" w:rsidRPr="00F402BA" w:rsidRDefault="005B615A" w:rsidP="005B615A">
      <w:pPr>
        <w:jc w:val="center"/>
        <w:rPr>
          <w:b/>
        </w:rPr>
      </w:pPr>
      <w:r w:rsidRPr="00F402BA">
        <w:rPr>
          <w:b/>
        </w:rPr>
        <w:t xml:space="preserve">PART </w:t>
      </w:r>
      <w:r w:rsidR="002654B3">
        <w:rPr>
          <w:b/>
        </w:rPr>
        <w:t>THREE – Lesson 03.04</w:t>
      </w:r>
    </w:p>
    <w:p w14:paraId="4C220334" w14:textId="305D61CF" w:rsidR="005B615A" w:rsidRPr="00F402BA" w:rsidRDefault="005B615A" w:rsidP="005B615A">
      <w:pPr>
        <w:pStyle w:val="NormalWeb"/>
        <w:rPr>
          <w:rFonts w:asciiTheme="minorHAnsi" w:hAnsiTheme="minorHAnsi"/>
          <w:sz w:val="22"/>
          <w:szCs w:val="22"/>
        </w:rPr>
      </w:pPr>
      <w:del w:id="4" w:author="Monica Judd" w:date="2014-12-10T13:55:00Z">
        <w:r w:rsidRPr="00F402BA" w:rsidDel="000F6C38">
          <w:rPr>
            <w:rFonts w:asciiTheme="minorHAnsi" w:hAnsiTheme="minorHAnsi"/>
            <w:sz w:val="22"/>
            <w:szCs w:val="22"/>
          </w:rPr>
          <w:delText>For this assessment, you</w:delText>
        </w:r>
      </w:del>
      <w:ins w:id="5" w:author="Monica Judd" w:date="2014-12-10T13:55:00Z">
        <w:r w:rsidR="000F6C38">
          <w:rPr>
            <w:rFonts w:asciiTheme="minorHAnsi" w:hAnsiTheme="minorHAnsi"/>
            <w:sz w:val="22"/>
            <w:szCs w:val="22"/>
          </w:rPr>
          <w:t>You</w:t>
        </w:r>
      </w:ins>
      <w:r w:rsidRPr="00F402BA">
        <w:rPr>
          <w:rFonts w:asciiTheme="minorHAnsi" w:hAnsiTheme="minorHAnsi"/>
          <w:sz w:val="22"/>
          <w:szCs w:val="22"/>
        </w:rPr>
        <w:t xml:space="preserve"> </w:t>
      </w:r>
      <w:r w:rsidR="00F402BA">
        <w:rPr>
          <w:rFonts w:asciiTheme="minorHAnsi" w:hAnsiTheme="minorHAnsi"/>
          <w:sz w:val="22"/>
          <w:szCs w:val="22"/>
        </w:rPr>
        <w:t>will</w:t>
      </w:r>
      <w:r w:rsidRPr="00F402BA">
        <w:rPr>
          <w:rFonts w:asciiTheme="minorHAnsi" w:hAnsiTheme="minorHAnsi"/>
          <w:sz w:val="22"/>
          <w:szCs w:val="22"/>
        </w:rPr>
        <w:t xml:space="preserve"> write the last 250 words of your feature story. </w:t>
      </w:r>
    </w:p>
    <w:p w14:paraId="4FE1AF84" w14:textId="77777777" w:rsidR="005B615A" w:rsidRPr="00F402BA" w:rsidRDefault="005B615A" w:rsidP="005B615A">
      <w:pPr>
        <w:pStyle w:val="ListParagraph"/>
        <w:numPr>
          <w:ilvl w:val="0"/>
          <w:numId w:val="10"/>
        </w:numPr>
      </w:pPr>
      <w:r w:rsidRPr="00F402BA">
        <w:t xml:space="preserve">List and explain how you have </w:t>
      </w:r>
      <w:r w:rsidR="00F402BA">
        <w:t xml:space="preserve">used </w:t>
      </w:r>
      <w:r w:rsidRPr="00F402BA">
        <w:t xml:space="preserve">details and anecdotes here. </w:t>
      </w:r>
    </w:p>
    <w:p w14:paraId="20173BB0" w14:textId="77777777" w:rsidR="005B615A" w:rsidRPr="00F402BA" w:rsidRDefault="005B615A" w:rsidP="005B615A"/>
    <w:p w14:paraId="36599585" w14:textId="77777777" w:rsidR="005B615A" w:rsidRPr="00F402BA" w:rsidRDefault="005B615A" w:rsidP="005B615A">
      <w:pPr>
        <w:pStyle w:val="ListParagraph"/>
        <w:numPr>
          <w:ilvl w:val="0"/>
          <w:numId w:val="10"/>
        </w:numPr>
      </w:pPr>
      <w:r w:rsidRPr="00F402BA">
        <w:t xml:space="preserve">Paste your lead and conclusion here. Explain how they relate to each other. </w:t>
      </w:r>
    </w:p>
    <w:p w14:paraId="25C9ED34" w14:textId="77777777" w:rsidR="005B615A" w:rsidRPr="00F402BA" w:rsidRDefault="005B615A" w:rsidP="005B615A"/>
    <w:p w14:paraId="4E9DAE38" w14:textId="77777777" w:rsidR="005B615A" w:rsidRPr="00F402BA" w:rsidRDefault="005B615A" w:rsidP="005B615A"/>
    <w:p w14:paraId="12317B61" w14:textId="77777777" w:rsidR="005B615A" w:rsidRPr="00F402BA" w:rsidRDefault="005B615A" w:rsidP="005B615A"/>
    <w:p w14:paraId="0F56F456" w14:textId="77777777" w:rsidR="005B615A" w:rsidRPr="00F402BA" w:rsidRDefault="005B615A" w:rsidP="005B615A"/>
    <w:p w14:paraId="15E82E48" w14:textId="77777777" w:rsidR="005B615A" w:rsidRPr="00F402BA" w:rsidRDefault="005B615A" w:rsidP="005B615A">
      <w:pPr>
        <w:pStyle w:val="ListParagraph"/>
        <w:numPr>
          <w:ilvl w:val="0"/>
          <w:numId w:val="10"/>
        </w:numPr>
      </w:pPr>
      <w:r w:rsidRPr="00F402BA">
        <w:t xml:space="preserve">Paste the last 250 words of your feature story here. </w:t>
      </w:r>
    </w:p>
    <w:p w14:paraId="07444BFD" w14:textId="77777777" w:rsidR="005B615A" w:rsidRPr="00F402BA" w:rsidRDefault="005B615A" w:rsidP="00C34948">
      <w:pPr>
        <w:pStyle w:val="ListParagraph"/>
      </w:pPr>
    </w:p>
    <w:p w14:paraId="6223D57E" w14:textId="77777777" w:rsidR="00C34948" w:rsidRDefault="00C34948" w:rsidP="00C34948">
      <w:pPr>
        <w:pStyle w:val="ListParagraph"/>
      </w:pPr>
    </w:p>
    <w:p w14:paraId="13C21F8A" w14:textId="77777777" w:rsidR="00F402BA" w:rsidRPr="00F402BA" w:rsidRDefault="00F402BA" w:rsidP="00C34948">
      <w:pPr>
        <w:pStyle w:val="ListParagraph"/>
      </w:pPr>
    </w:p>
    <w:p w14:paraId="19409FAA" w14:textId="2DD8C02C" w:rsidR="005B615A" w:rsidRPr="00F402BA" w:rsidRDefault="005B615A" w:rsidP="005B615A">
      <w:pPr>
        <w:jc w:val="center"/>
      </w:pPr>
      <w:r w:rsidRPr="00F402BA">
        <w:rPr>
          <w:b/>
        </w:rPr>
        <w:t xml:space="preserve">PART </w:t>
      </w:r>
      <w:r w:rsidR="002654B3">
        <w:rPr>
          <w:b/>
        </w:rPr>
        <w:t>FOUR – Lesson 03.05</w:t>
      </w:r>
      <w:bookmarkStart w:id="6" w:name="_GoBack"/>
      <w:bookmarkEnd w:id="6"/>
      <w:del w:id="7" w:author="Monica Judd" w:date="2014-12-10T13:57:00Z">
        <w:r w:rsidRPr="00F402BA" w:rsidDel="00CC5B7E">
          <w:rPr>
            <w:b/>
          </w:rPr>
          <w:delText>:</w:delText>
        </w:r>
      </w:del>
      <w:r w:rsidRPr="00F402BA">
        <w:rPr>
          <w:b/>
        </w:rPr>
        <w:t xml:space="preserve"> </w:t>
      </w:r>
    </w:p>
    <w:p w14:paraId="5F3A0EE1" w14:textId="363F914F" w:rsidR="005B615A" w:rsidRPr="00F402BA" w:rsidRDefault="005B615A" w:rsidP="005B615A">
      <w:pPr>
        <w:pStyle w:val="NormalWeb"/>
        <w:rPr>
          <w:rFonts w:asciiTheme="minorHAnsi" w:hAnsiTheme="minorHAnsi"/>
          <w:sz w:val="22"/>
          <w:szCs w:val="22"/>
        </w:rPr>
      </w:pPr>
      <w:del w:id="8" w:author="Monica Judd" w:date="2014-12-10T13:55:00Z">
        <w:r w:rsidRPr="00F402BA" w:rsidDel="000F6C38">
          <w:rPr>
            <w:rFonts w:asciiTheme="minorHAnsi" w:hAnsiTheme="minorHAnsi"/>
            <w:sz w:val="22"/>
            <w:szCs w:val="22"/>
          </w:rPr>
          <w:delText xml:space="preserve">For Part </w:delText>
        </w:r>
      </w:del>
      <w:del w:id="9" w:author="Monica Judd" w:date="2014-12-10T13:54:00Z">
        <w:r w:rsidRPr="00F402BA" w:rsidDel="000F6C38">
          <w:rPr>
            <w:rFonts w:asciiTheme="minorHAnsi" w:hAnsiTheme="minorHAnsi"/>
            <w:sz w:val="22"/>
            <w:szCs w:val="22"/>
          </w:rPr>
          <w:delText>4</w:delText>
        </w:r>
      </w:del>
      <w:del w:id="10" w:author="Monica Judd" w:date="2014-12-10T13:55:00Z">
        <w:r w:rsidRPr="00F402BA" w:rsidDel="000F6C38">
          <w:rPr>
            <w:rFonts w:asciiTheme="minorHAnsi" w:hAnsiTheme="minorHAnsi"/>
            <w:sz w:val="22"/>
            <w:szCs w:val="22"/>
          </w:rPr>
          <w:delText>, you</w:delText>
        </w:r>
      </w:del>
      <w:ins w:id="11" w:author="Monica Judd" w:date="2014-12-10T13:55:00Z">
        <w:r w:rsidR="000F6C38">
          <w:rPr>
            <w:rFonts w:asciiTheme="minorHAnsi" w:hAnsiTheme="minorHAnsi"/>
            <w:sz w:val="22"/>
            <w:szCs w:val="22"/>
          </w:rPr>
          <w:t>You</w:t>
        </w:r>
      </w:ins>
      <w:r w:rsidRPr="00F402BA">
        <w:rPr>
          <w:rFonts w:asciiTheme="minorHAnsi" w:hAnsiTheme="minorHAnsi"/>
          <w:sz w:val="22"/>
          <w:szCs w:val="22"/>
        </w:rPr>
        <w:t xml:space="preserve"> must </w:t>
      </w:r>
      <w:r w:rsidRPr="00F402BA">
        <w:rPr>
          <w:rFonts w:asciiTheme="minorHAnsi" w:hAnsiTheme="minorHAnsi"/>
          <w:b/>
          <w:sz w:val="22"/>
          <w:szCs w:val="22"/>
        </w:rPr>
        <w:t>revise your feature story</w:t>
      </w:r>
      <w:r w:rsidRPr="00F402BA">
        <w:rPr>
          <w:rFonts w:asciiTheme="minorHAnsi" w:hAnsiTheme="minorHAnsi"/>
          <w:sz w:val="22"/>
          <w:szCs w:val="22"/>
        </w:rPr>
        <w:t xml:space="preserve"> and </w:t>
      </w:r>
      <w:r w:rsidRPr="00F402BA">
        <w:rPr>
          <w:rFonts w:asciiTheme="minorHAnsi" w:hAnsiTheme="minorHAnsi"/>
          <w:b/>
          <w:sz w:val="22"/>
          <w:szCs w:val="22"/>
        </w:rPr>
        <w:t>reflect on the revision process</w:t>
      </w:r>
      <w:r w:rsidRPr="00F402BA">
        <w:rPr>
          <w:rFonts w:asciiTheme="minorHAnsi" w:hAnsiTheme="minorHAnsi"/>
          <w:sz w:val="22"/>
          <w:szCs w:val="22"/>
        </w:rPr>
        <w:t xml:space="preserve">. If you are doing the </w:t>
      </w:r>
      <w:r w:rsidRPr="00F402BA">
        <w:rPr>
          <w:rFonts w:asciiTheme="minorHAnsi" w:hAnsiTheme="minorHAnsi"/>
          <w:b/>
          <w:sz w:val="22"/>
          <w:szCs w:val="22"/>
        </w:rPr>
        <w:t>collaboration opportunity</w:t>
      </w:r>
      <w:r w:rsidRPr="00F402BA">
        <w:rPr>
          <w:rFonts w:asciiTheme="minorHAnsi" w:hAnsiTheme="minorHAnsi"/>
          <w:sz w:val="22"/>
          <w:szCs w:val="22"/>
        </w:rPr>
        <w:t xml:space="preserve">, you must follow the instructions </w:t>
      </w:r>
      <w:r w:rsidR="001B1B60">
        <w:rPr>
          <w:rFonts w:asciiTheme="minorHAnsi" w:hAnsiTheme="minorHAnsi"/>
          <w:sz w:val="22"/>
          <w:szCs w:val="22"/>
        </w:rPr>
        <w:t xml:space="preserve">in the lesson </w:t>
      </w:r>
      <w:r w:rsidRPr="00F402BA">
        <w:rPr>
          <w:rFonts w:asciiTheme="minorHAnsi" w:hAnsiTheme="minorHAnsi"/>
          <w:sz w:val="22"/>
          <w:szCs w:val="22"/>
        </w:rPr>
        <w:t xml:space="preserve">for sharing your work with another student. </w:t>
      </w:r>
    </w:p>
    <w:p w14:paraId="5159AA93" w14:textId="77777777" w:rsidR="005B615A" w:rsidRPr="00F402BA" w:rsidRDefault="005B615A" w:rsidP="005B615A">
      <w:pPr>
        <w:pStyle w:val="ListParagraph"/>
        <w:numPr>
          <w:ilvl w:val="0"/>
          <w:numId w:val="9"/>
        </w:numPr>
      </w:pPr>
      <w:r w:rsidRPr="00F402BA">
        <w:t xml:space="preserve">Paste your entire revised feature story here. Highlight in yellow areas you revised from your original draft. </w:t>
      </w:r>
    </w:p>
    <w:p w14:paraId="77F1A543" w14:textId="77777777" w:rsidR="005B615A" w:rsidRPr="00F402BA" w:rsidRDefault="005B615A" w:rsidP="005B615A"/>
    <w:p w14:paraId="0C5DEFB5" w14:textId="77777777" w:rsidR="005B615A" w:rsidRPr="00F402BA" w:rsidRDefault="005B615A" w:rsidP="005B615A"/>
    <w:p w14:paraId="0AC1A9AE" w14:textId="77777777" w:rsidR="005B615A" w:rsidRPr="00F402BA" w:rsidRDefault="005B615A" w:rsidP="005B615A"/>
    <w:p w14:paraId="42973128" w14:textId="77777777" w:rsidR="005B615A" w:rsidRPr="00F402BA" w:rsidRDefault="005B615A" w:rsidP="005B615A"/>
    <w:p w14:paraId="3D45A72B" w14:textId="77777777" w:rsidR="005B615A" w:rsidRPr="00F402BA" w:rsidRDefault="005B615A" w:rsidP="005B615A"/>
    <w:p w14:paraId="342AFC15" w14:textId="77777777" w:rsidR="005B615A" w:rsidRPr="00F402BA" w:rsidRDefault="005B615A" w:rsidP="005B615A">
      <w:pPr>
        <w:pStyle w:val="ListParagraph"/>
        <w:numPr>
          <w:ilvl w:val="0"/>
          <w:numId w:val="9"/>
        </w:numPr>
      </w:pPr>
      <w:r w:rsidRPr="00F402BA">
        <w:t xml:space="preserve">In one paragraph, describe </w:t>
      </w:r>
      <w:r w:rsidR="001B1B60">
        <w:t xml:space="preserve">why you made </w:t>
      </w:r>
      <w:r w:rsidRPr="00F402BA">
        <w:t xml:space="preserve">the changes to your draft when you revised. </w:t>
      </w:r>
    </w:p>
    <w:p w14:paraId="701574D6" w14:textId="77777777" w:rsidR="005B615A" w:rsidRPr="00F402BA" w:rsidRDefault="005B615A" w:rsidP="005B615A"/>
    <w:p w14:paraId="02303353" w14:textId="77777777" w:rsidR="00F17F2C" w:rsidRPr="00F402BA" w:rsidRDefault="00F17F2C" w:rsidP="00D12478"/>
    <w:sectPr w:rsidR="00F17F2C" w:rsidRPr="00F4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C27"/>
    <w:multiLevelType w:val="multilevel"/>
    <w:tmpl w:val="1A3A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74A6EA2"/>
    <w:multiLevelType w:val="hybridMultilevel"/>
    <w:tmpl w:val="BAA84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90181"/>
    <w:multiLevelType w:val="hybridMultilevel"/>
    <w:tmpl w:val="BAA8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FF67AF"/>
    <w:multiLevelType w:val="hybridMultilevel"/>
    <w:tmpl w:val="BAA84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9387B22"/>
    <w:multiLevelType w:val="hybridMultilevel"/>
    <w:tmpl w:val="57D8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D66EA"/>
    <w:multiLevelType w:val="hybridMultilevel"/>
    <w:tmpl w:val="BAA8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2445F"/>
    <w:multiLevelType w:val="hybridMultilevel"/>
    <w:tmpl w:val="BAA8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E4CB3"/>
    <w:multiLevelType w:val="hybridMultilevel"/>
    <w:tmpl w:val="30AEE7BA"/>
    <w:lvl w:ilvl="0" w:tplc="5D60B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7FF4D8A"/>
    <w:multiLevelType w:val="hybridMultilevel"/>
    <w:tmpl w:val="57D8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4"/>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478"/>
    <w:rsid w:val="00004C77"/>
    <w:rsid w:val="00012C73"/>
    <w:rsid w:val="000238AC"/>
    <w:rsid w:val="00053C74"/>
    <w:rsid w:val="00057CBC"/>
    <w:rsid w:val="0006472E"/>
    <w:rsid w:val="00070624"/>
    <w:rsid w:val="000B0C7F"/>
    <w:rsid w:val="000F6C38"/>
    <w:rsid w:val="001005A8"/>
    <w:rsid w:val="0010333D"/>
    <w:rsid w:val="00112E53"/>
    <w:rsid w:val="001206AF"/>
    <w:rsid w:val="00181D09"/>
    <w:rsid w:val="00196FF3"/>
    <w:rsid w:val="001B1B60"/>
    <w:rsid w:val="001D392F"/>
    <w:rsid w:val="001F2307"/>
    <w:rsid w:val="00202DAF"/>
    <w:rsid w:val="00236A15"/>
    <w:rsid w:val="002654B3"/>
    <w:rsid w:val="00275249"/>
    <w:rsid w:val="00293980"/>
    <w:rsid w:val="002C0201"/>
    <w:rsid w:val="002C4201"/>
    <w:rsid w:val="002E109F"/>
    <w:rsid w:val="0031302C"/>
    <w:rsid w:val="00325C96"/>
    <w:rsid w:val="00380B6A"/>
    <w:rsid w:val="00383685"/>
    <w:rsid w:val="00387AE4"/>
    <w:rsid w:val="00390C8D"/>
    <w:rsid w:val="003D1EED"/>
    <w:rsid w:val="003E0BD7"/>
    <w:rsid w:val="00401688"/>
    <w:rsid w:val="00407C51"/>
    <w:rsid w:val="00432ECE"/>
    <w:rsid w:val="00476C60"/>
    <w:rsid w:val="00482DE2"/>
    <w:rsid w:val="004851BA"/>
    <w:rsid w:val="00486A94"/>
    <w:rsid w:val="00491BBD"/>
    <w:rsid w:val="004D1278"/>
    <w:rsid w:val="004E008D"/>
    <w:rsid w:val="00504D44"/>
    <w:rsid w:val="0050740B"/>
    <w:rsid w:val="005154EF"/>
    <w:rsid w:val="00516FD1"/>
    <w:rsid w:val="00536C46"/>
    <w:rsid w:val="0055477A"/>
    <w:rsid w:val="005633AE"/>
    <w:rsid w:val="005A0254"/>
    <w:rsid w:val="005B615A"/>
    <w:rsid w:val="005C403C"/>
    <w:rsid w:val="005D4694"/>
    <w:rsid w:val="005F000E"/>
    <w:rsid w:val="00603493"/>
    <w:rsid w:val="00616CC9"/>
    <w:rsid w:val="006204F3"/>
    <w:rsid w:val="0067235F"/>
    <w:rsid w:val="006A36CB"/>
    <w:rsid w:val="006C1560"/>
    <w:rsid w:val="006C28DA"/>
    <w:rsid w:val="006D0DFC"/>
    <w:rsid w:val="006D7ED3"/>
    <w:rsid w:val="006E0347"/>
    <w:rsid w:val="006E2835"/>
    <w:rsid w:val="00700B40"/>
    <w:rsid w:val="0073552E"/>
    <w:rsid w:val="00756C22"/>
    <w:rsid w:val="00762155"/>
    <w:rsid w:val="007B4C18"/>
    <w:rsid w:val="007C34B2"/>
    <w:rsid w:val="007D35DF"/>
    <w:rsid w:val="007E4C88"/>
    <w:rsid w:val="007F7E79"/>
    <w:rsid w:val="008107FF"/>
    <w:rsid w:val="00836B0C"/>
    <w:rsid w:val="00883235"/>
    <w:rsid w:val="008866C3"/>
    <w:rsid w:val="008940F4"/>
    <w:rsid w:val="008A2D31"/>
    <w:rsid w:val="008A6813"/>
    <w:rsid w:val="008B6BC7"/>
    <w:rsid w:val="008C7053"/>
    <w:rsid w:val="008D61CF"/>
    <w:rsid w:val="008E0735"/>
    <w:rsid w:val="008E24D9"/>
    <w:rsid w:val="008E3C87"/>
    <w:rsid w:val="0093050C"/>
    <w:rsid w:val="009434D5"/>
    <w:rsid w:val="00946336"/>
    <w:rsid w:val="00950E49"/>
    <w:rsid w:val="00960090"/>
    <w:rsid w:val="00961B5E"/>
    <w:rsid w:val="0096575F"/>
    <w:rsid w:val="009900E0"/>
    <w:rsid w:val="009972FA"/>
    <w:rsid w:val="009A0499"/>
    <w:rsid w:val="009A0E23"/>
    <w:rsid w:val="009B0F10"/>
    <w:rsid w:val="009C0F8F"/>
    <w:rsid w:val="009C376C"/>
    <w:rsid w:val="009D10AA"/>
    <w:rsid w:val="009D336D"/>
    <w:rsid w:val="009E122B"/>
    <w:rsid w:val="009E2259"/>
    <w:rsid w:val="00A44390"/>
    <w:rsid w:val="00A50538"/>
    <w:rsid w:val="00A63951"/>
    <w:rsid w:val="00A82DF0"/>
    <w:rsid w:val="00A95845"/>
    <w:rsid w:val="00AA3526"/>
    <w:rsid w:val="00AA60FA"/>
    <w:rsid w:val="00B0471C"/>
    <w:rsid w:val="00B10140"/>
    <w:rsid w:val="00B16739"/>
    <w:rsid w:val="00B216A1"/>
    <w:rsid w:val="00B47246"/>
    <w:rsid w:val="00B804B4"/>
    <w:rsid w:val="00C015B3"/>
    <w:rsid w:val="00C14461"/>
    <w:rsid w:val="00C2589C"/>
    <w:rsid w:val="00C34948"/>
    <w:rsid w:val="00C4546E"/>
    <w:rsid w:val="00C53FBF"/>
    <w:rsid w:val="00C83E95"/>
    <w:rsid w:val="00C97A4E"/>
    <w:rsid w:val="00CA6A5E"/>
    <w:rsid w:val="00CC20C8"/>
    <w:rsid w:val="00CC5B7E"/>
    <w:rsid w:val="00D0147B"/>
    <w:rsid w:val="00D12478"/>
    <w:rsid w:val="00D22DF0"/>
    <w:rsid w:val="00D44105"/>
    <w:rsid w:val="00D55D69"/>
    <w:rsid w:val="00D6762F"/>
    <w:rsid w:val="00DB137E"/>
    <w:rsid w:val="00DB30DB"/>
    <w:rsid w:val="00DC49D5"/>
    <w:rsid w:val="00DC681F"/>
    <w:rsid w:val="00DD6613"/>
    <w:rsid w:val="00DD7EE5"/>
    <w:rsid w:val="00E109F1"/>
    <w:rsid w:val="00E334F9"/>
    <w:rsid w:val="00E64B21"/>
    <w:rsid w:val="00E76F4D"/>
    <w:rsid w:val="00E8588F"/>
    <w:rsid w:val="00EB14EC"/>
    <w:rsid w:val="00EB4136"/>
    <w:rsid w:val="00ED3706"/>
    <w:rsid w:val="00ED4952"/>
    <w:rsid w:val="00EF6ACA"/>
    <w:rsid w:val="00F001BF"/>
    <w:rsid w:val="00F11BD9"/>
    <w:rsid w:val="00F17F2C"/>
    <w:rsid w:val="00F402BA"/>
    <w:rsid w:val="00F4757A"/>
    <w:rsid w:val="00F81869"/>
    <w:rsid w:val="00F82426"/>
    <w:rsid w:val="00F97BC0"/>
    <w:rsid w:val="00FD424B"/>
    <w:rsid w:val="00FE2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7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478"/>
    <w:pPr>
      <w:ind w:left="720"/>
      <w:contextualSpacing/>
    </w:pPr>
  </w:style>
  <w:style w:type="paragraph" w:styleId="NormalWeb">
    <w:name w:val="Normal (Web)"/>
    <w:basedOn w:val="Normal"/>
    <w:uiPriority w:val="99"/>
    <w:unhideWhenUsed/>
    <w:rsid w:val="0067235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7235F"/>
    <w:rPr>
      <w:sz w:val="16"/>
      <w:szCs w:val="16"/>
    </w:rPr>
  </w:style>
  <w:style w:type="paragraph" w:styleId="CommentText">
    <w:name w:val="annotation text"/>
    <w:basedOn w:val="Normal"/>
    <w:link w:val="CommentTextChar"/>
    <w:uiPriority w:val="99"/>
    <w:unhideWhenUsed/>
    <w:rsid w:val="0067235F"/>
    <w:pPr>
      <w:spacing w:line="240" w:lineRule="auto"/>
    </w:pPr>
    <w:rPr>
      <w:sz w:val="20"/>
      <w:szCs w:val="20"/>
    </w:rPr>
  </w:style>
  <w:style w:type="character" w:customStyle="1" w:styleId="CommentTextChar">
    <w:name w:val="Comment Text Char"/>
    <w:basedOn w:val="DefaultParagraphFont"/>
    <w:link w:val="CommentText"/>
    <w:uiPriority w:val="99"/>
    <w:rsid w:val="0067235F"/>
    <w:rPr>
      <w:sz w:val="20"/>
      <w:szCs w:val="20"/>
    </w:rPr>
  </w:style>
  <w:style w:type="paragraph" w:styleId="CommentSubject">
    <w:name w:val="annotation subject"/>
    <w:basedOn w:val="CommentText"/>
    <w:next w:val="CommentText"/>
    <w:link w:val="CommentSubjectChar"/>
    <w:uiPriority w:val="99"/>
    <w:semiHidden/>
    <w:unhideWhenUsed/>
    <w:rsid w:val="0067235F"/>
    <w:rPr>
      <w:b/>
      <w:bCs/>
    </w:rPr>
  </w:style>
  <w:style w:type="character" w:customStyle="1" w:styleId="CommentSubjectChar">
    <w:name w:val="Comment Subject Char"/>
    <w:basedOn w:val="CommentTextChar"/>
    <w:link w:val="CommentSubject"/>
    <w:uiPriority w:val="99"/>
    <w:semiHidden/>
    <w:rsid w:val="0067235F"/>
    <w:rPr>
      <w:b/>
      <w:bCs/>
      <w:sz w:val="20"/>
      <w:szCs w:val="20"/>
    </w:rPr>
  </w:style>
  <w:style w:type="paragraph" w:styleId="BalloonText">
    <w:name w:val="Balloon Text"/>
    <w:basedOn w:val="Normal"/>
    <w:link w:val="BalloonTextChar"/>
    <w:uiPriority w:val="99"/>
    <w:semiHidden/>
    <w:unhideWhenUsed/>
    <w:rsid w:val="0067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35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478"/>
    <w:pPr>
      <w:ind w:left="720"/>
      <w:contextualSpacing/>
    </w:pPr>
  </w:style>
  <w:style w:type="paragraph" w:styleId="NormalWeb">
    <w:name w:val="Normal (Web)"/>
    <w:basedOn w:val="Normal"/>
    <w:uiPriority w:val="99"/>
    <w:unhideWhenUsed/>
    <w:rsid w:val="0067235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7235F"/>
    <w:rPr>
      <w:sz w:val="16"/>
      <w:szCs w:val="16"/>
    </w:rPr>
  </w:style>
  <w:style w:type="paragraph" w:styleId="CommentText">
    <w:name w:val="annotation text"/>
    <w:basedOn w:val="Normal"/>
    <w:link w:val="CommentTextChar"/>
    <w:uiPriority w:val="99"/>
    <w:unhideWhenUsed/>
    <w:rsid w:val="0067235F"/>
    <w:pPr>
      <w:spacing w:line="240" w:lineRule="auto"/>
    </w:pPr>
    <w:rPr>
      <w:sz w:val="20"/>
      <w:szCs w:val="20"/>
    </w:rPr>
  </w:style>
  <w:style w:type="character" w:customStyle="1" w:styleId="CommentTextChar">
    <w:name w:val="Comment Text Char"/>
    <w:basedOn w:val="DefaultParagraphFont"/>
    <w:link w:val="CommentText"/>
    <w:uiPriority w:val="99"/>
    <w:rsid w:val="0067235F"/>
    <w:rPr>
      <w:sz w:val="20"/>
      <w:szCs w:val="20"/>
    </w:rPr>
  </w:style>
  <w:style w:type="paragraph" w:styleId="CommentSubject">
    <w:name w:val="annotation subject"/>
    <w:basedOn w:val="CommentText"/>
    <w:next w:val="CommentText"/>
    <w:link w:val="CommentSubjectChar"/>
    <w:uiPriority w:val="99"/>
    <w:semiHidden/>
    <w:unhideWhenUsed/>
    <w:rsid w:val="0067235F"/>
    <w:rPr>
      <w:b/>
      <w:bCs/>
    </w:rPr>
  </w:style>
  <w:style w:type="character" w:customStyle="1" w:styleId="CommentSubjectChar">
    <w:name w:val="Comment Subject Char"/>
    <w:basedOn w:val="CommentTextChar"/>
    <w:link w:val="CommentSubject"/>
    <w:uiPriority w:val="99"/>
    <w:semiHidden/>
    <w:rsid w:val="0067235F"/>
    <w:rPr>
      <w:b/>
      <w:bCs/>
      <w:sz w:val="20"/>
      <w:szCs w:val="20"/>
    </w:rPr>
  </w:style>
  <w:style w:type="paragraph" w:styleId="BalloonText">
    <w:name w:val="Balloon Text"/>
    <w:basedOn w:val="Normal"/>
    <w:link w:val="BalloonTextChar"/>
    <w:uiPriority w:val="99"/>
    <w:semiHidden/>
    <w:unhideWhenUsed/>
    <w:rsid w:val="0067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703475">
      <w:bodyDiv w:val="1"/>
      <w:marLeft w:val="0"/>
      <w:marRight w:val="0"/>
      <w:marTop w:val="0"/>
      <w:marBottom w:val="0"/>
      <w:divBdr>
        <w:top w:val="none" w:sz="0" w:space="0" w:color="auto"/>
        <w:left w:val="none" w:sz="0" w:space="0" w:color="auto"/>
        <w:bottom w:val="none" w:sz="0" w:space="0" w:color="auto"/>
        <w:right w:val="none" w:sz="0" w:space="0" w:color="auto"/>
      </w:divBdr>
    </w:div>
    <w:div w:id="1504664566">
      <w:bodyDiv w:val="1"/>
      <w:marLeft w:val="0"/>
      <w:marRight w:val="0"/>
      <w:marTop w:val="0"/>
      <w:marBottom w:val="0"/>
      <w:divBdr>
        <w:top w:val="none" w:sz="0" w:space="0" w:color="auto"/>
        <w:left w:val="none" w:sz="0" w:space="0" w:color="auto"/>
        <w:bottom w:val="none" w:sz="0" w:space="0" w:color="auto"/>
        <w:right w:val="none" w:sz="0" w:space="0" w:color="auto"/>
      </w:divBdr>
    </w:div>
    <w:div w:id="16140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FLVS</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FLVS</dc:creator>
  <cp:lastModifiedBy>Monica Judd</cp:lastModifiedBy>
  <cp:revision>3</cp:revision>
  <dcterms:created xsi:type="dcterms:W3CDTF">2014-12-10T18:56:00Z</dcterms:created>
  <dcterms:modified xsi:type="dcterms:W3CDTF">2014-12-10T18:57:00Z</dcterms:modified>
</cp:coreProperties>
</file>